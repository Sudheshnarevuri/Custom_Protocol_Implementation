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23D04992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00565D0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</w:p>
    <w:p w14:paraId="7E68A5B8" w14:textId="07E02EB2" w:rsidR="79782F53" w:rsidRDefault="79782F53" w:rsidP="74DC38EE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3E6C2713" w14:textId="301D3286" w:rsidR="006013D9" w:rsidRDefault="006013D9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&lt;03-01-2022&gt;</w:t>
      </w:r>
    </w:p>
    <w:p w14:paraId="0C6D68EC" w14:textId="3A1542FC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5A4AA9" w14:textId="13B08ADF" w:rsidR="79782F53" w:rsidRDefault="79782F53" w:rsidP="0F9E4DA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6A176E1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r w:rsidR="00F905D8" w:rsidRPr="6A176E1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code requirements </w:t>
      </w:r>
    </w:p>
    <w:p w14:paraId="44C62B78" w14:textId="6D42AA6F" w:rsidR="006013D9" w:rsidRDefault="006013D9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6A176E16">
        <w:rPr>
          <w:color w:val="000000" w:themeColor="text1"/>
          <w:sz w:val="24"/>
          <w:szCs w:val="24"/>
          <w:lang w:val="en-US"/>
        </w:rPr>
        <w:t xml:space="preserve">Design Level 0 Level 1 </w:t>
      </w:r>
      <w:r w:rsidR="002A605E" w:rsidRPr="6A176E16">
        <w:rPr>
          <w:color w:val="000000" w:themeColor="text1"/>
          <w:sz w:val="24"/>
          <w:szCs w:val="24"/>
          <w:lang w:val="en-US"/>
        </w:rPr>
        <w:t>DFD</w:t>
      </w:r>
    </w:p>
    <w:p w14:paraId="363B3F0D" w14:textId="5EB85062" w:rsidR="006013D9" w:rsidRDefault="006013D9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6A176E16">
        <w:rPr>
          <w:color w:val="000000" w:themeColor="text1"/>
          <w:sz w:val="24"/>
          <w:szCs w:val="24"/>
          <w:lang w:val="en-US"/>
        </w:rPr>
        <w:t>Discuss Team Responsibilities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492DF2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10B68" w14:paraId="439C3F29" w14:textId="77777777" w:rsidTr="00492DF2">
        <w:trPr>
          <w:trHeight w:val="510"/>
        </w:trPr>
        <w:tc>
          <w:tcPr>
            <w:tcW w:w="3450" w:type="dxa"/>
          </w:tcPr>
          <w:p w14:paraId="71D194F2" w14:textId="2105DA42" w:rsidR="00910B68" w:rsidRDefault="3D7EC2D2" w:rsidP="00910B6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6A176E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SRS 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76783C87" w14:textId="511BA029" w:rsidR="00910B68" w:rsidRDefault="00910B68" w:rsidP="6B8594C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6B8594C0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Sai Sudheshna Revuri</w:t>
            </w:r>
          </w:p>
        </w:tc>
        <w:tc>
          <w:tcPr>
            <w:tcW w:w="2430" w:type="dxa"/>
          </w:tcPr>
          <w:p w14:paraId="5E8FF785" w14:textId="4F283578" w:rsidR="00910B68" w:rsidRDefault="78181F47" w:rsidP="00910B6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6A176E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4</w:t>
            </w:r>
            <w:r w:rsidR="6DA796EC" w:rsidRPr="6A176E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00910B68" w:rsidRPr="6A176E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Jan</w:t>
            </w:r>
          </w:p>
        </w:tc>
      </w:tr>
      <w:tr w:rsidR="00910B68" w14:paraId="500D3438" w14:textId="77777777" w:rsidTr="00492DF2">
        <w:trPr>
          <w:trHeight w:val="720"/>
        </w:trPr>
        <w:tc>
          <w:tcPr>
            <w:tcW w:w="3450" w:type="dxa"/>
          </w:tcPr>
          <w:p w14:paraId="3A940742" w14:textId="175A5025" w:rsidR="00910B68" w:rsidRPr="0003704B" w:rsidRDefault="00910B68" w:rsidP="00910B6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03704B">
              <w:rPr>
                <w:rFonts w:ascii="Calibri" w:eastAsia="Calibri" w:hAnsi="Calibri" w:cs="Calibri"/>
                <w:sz w:val="24"/>
                <w:szCs w:val="24"/>
              </w:rPr>
              <w:t xml:space="preserve">Discuss code requirements </w:t>
            </w:r>
          </w:p>
          <w:p w14:paraId="77D20657" w14:textId="67F0733A" w:rsidR="00910B68" w:rsidRDefault="00910B68" w:rsidP="00910B68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14:paraId="780EA614" w14:textId="70976805" w:rsidR="00910B68" w:rsidRDefault="00492DF2" w:rsidP="00910B6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3D6D4DF1" w14:textId="42BFD98B" w:rsidR="00492DF2" w:rsidRDefault="00492DF2" w:rsidP="00910B6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Varalakshmi Kosana</w:t>
            </w:r>
          </w:p>
        </w:tc>
        <w:tc>
          <w:tcPr>
            <w:tcW w:w="2430" w:type="dxa"/>
          </w:tcPr>
          <w:p w14:paraId="4FBD1682" w14:textId="38EAA92F" w:rsidR="00910B68" w:rsidRDefault="15FBD65D" w:rsidP="00910B6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6A176E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4th</w:t>
            </w:r>
            <w:r w:rsidR="00910B68" w:rsidRPr="6A176E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Jan</w:t>
            </w:r>
          </w:p>
        </w:tc>
      </w:tr>
      <w:tr w:rsidR="00910B68" w14:paraId="1FC42219" w14:textId="77777777" w:rsidTr="00492DF2">
        <w:trPr>
          <w:trHeight w:val="570"/>
        </w:trPr>
        <w:tc>
          <w:tcPr>
            <w:tcW w:w="3450" w:type="dxa"/>
          </w:tcPr>
          <w:p w14:paraId="2F01387D" w14:textId="3E1F8D85" w:rsidR="002A605E" w:rsidRPr="002A605E" w:rsidRDefault="002A605E" w:rsidP="002A605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2A605E">
              <w:rPr>
                <w:color w:val="000000" w:themeColor="text1"/>
                <w:sz w:val="24"/>
                <w:szCs w:val="24"/>
                <w:lang w:val="en-US"/>
              </w:rPr>
              <w:t>Design Level 0 Level 1 DFD</w:t>
            </w:r>
          </w:p>
          <w:p w14:paraId="3CEECCAB" w14:textId="16C3B6FE" w:rsidR="00910B68" w:rsidRPr="001A1409" w:rsidRDefault="00910B68" w:rsidP="00910B68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467ABEC8" w14:textId="77777777" w:rsidR="00492DF2" w:rsidRDefault="00492DF2" w:rsidP="00492DF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Rasheeda Begum Shaik</w:t>
            </w:r>
          </w:p>
          <w:p w14:paraId="091FB168" w14:textId="6DF5E7A1" w:rsidR="00910B68" w:rsidRDefault="00492DF2" w:rsidP="00492DF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Vijaya Jangala</w:t>
            </w:r>
          </w:p>
        </w:tc>
        <w:tc>
          <w:tcPr>
            <w:tcW w:w="2430" w:type="dxa"/>
          </w:tcPr>
          <w:p w14:paraId="04A3CD7C" w14:textId="6D459AFC" w:rsidR="00910B68" w:rsidRDefault="08267ECF" w:rsidP="00910B6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6A176E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5th</w:t>
            </w:r>
            <w:r w:rsidR="00910B68" w:rsidRPr="6A176E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Jan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334C"/>
    <w:rsid w:val="0003704B"/>
    <w:rsid w:val="000472D8"/>
    <w:rsid w:val="00084312"/>
    <w:rsid w:val="000F7054"/>
    <w:rsid w:val="001A1409"/>
    <w:rsid w:val="001D334A"/>
    <w:rsid w:val="001E6A40"/>
    <w:rsid w:val="0020942D"/>
    <w:rsid w:val="00273026"/>
    <w:rsid w:val="00284396"/>
    <w:rsid w:val="002A605E"/>
    <w:rsid w:val="00333737"/>
    <w:rsid w:val="00344D6B"/>
    <w:rsid w:val="0036592A"/>
    <w:rsid w:val="003E1CFC"/>
    <w:rsid w:val="00422877"/>
    <w:rsid w:val="00454A4A"/>
    <w:rsid w:val="00485CDF"/>
    <w:rsid w:val="00492DF2"/>
    <w:rsid w:val="00497D49"/>
    <w:rsid w:val="004B1060"/>
    <w:rsid w:val="004D283C"/>
    <w:rsid w:val="00536933"/>
    <w:rsid w:val="00565D07"/>
    <w:rsid w:val="00596694"/>
    <w:rsid w:val="005F2660"/>
    <w:rsid w:val="006013D9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10B68"/>
    <w:rsid w:val="00944B6D"/>
    <w:rsid w:val="009F2059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267ECF"/>
    <w:rsid w:val="083F5AEC"/>
    <w:rsid w:val="08C54023"/>
    <w:rsid w:val="09CD2EC3"/>
    <w:rsid w:val="09E0B10E"/>
    <w:rsid w:val="09F9FEB8"/>
    <w:rsid w:val="0A7D5D50"/>
    <w:rsid w:val="0B05D454"/>
    <w:rsid w:val="0B7361A2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5FBD6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65FFFE"/>
    <w:rsid w:val="1F9F5AD0"/>
    <w:rsid w:val="1FA8EE72"/>
    <w:rsid w:val="20A853A4"/>
    <w:rsid w:val="20AE1735"/>
    <w:rsid w:val="20DCBE29"/>
    <w:rsid w:val="21D66449"/>
    <w:rsid w:val="21F4B25D"/>
    <w:rsid w:val="21F8C86B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7EC2D2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176E16"/>
    <w:rsid w:val="6AB22EFD"/>
    <w:rsid w:val="6B293A8A"/>
    <w:rsid w:val="6B308F9D"/>
    <w:rsid w:val="6B8594C0"/>
    <w:rsid w:val="6B8C7A95"/>
    <w:rsid w:val="6C9B5295"/>
    <w:rsid w:val="6D480A30"/>
    <w:rsid w:val="6DA796EC"/>
    <w:rsid w:val="6E1C7148"/>
    <w:rsid w:val="6E6323A5"/>
    <w:rsid w:val="6ED396F0"/>
    <w:rsid w:val="6F119F8E"/>
    <w:rsid w:val="6F587C83"/>
    <w:rsid w:val="6FACFDE2"/>
    <w:rsid w:val="70D01665"/>
    <w:rsid w:val="7140E0BD"/>
    <w:rsid w:val="715432A6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181F47"/>
    <w:rsid w:val="784D4AFE"/>
    <w:rsid w:val="78E0BF25"/>
    <w:rsid w:val="794BF2A2"/>
    <w:rsid w:val="79782F53"/>
    <w:rsid w:val="79A30C8A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32</cp:revision>
  <dcterms:created xsi:type="dcterms:W3CDTF">2022-03-08T06:22:00Z</dcterms:created>
  <dcterms:modified xsi:type="dcterms:W3CDTF">2023-01-05T06:38:00Z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