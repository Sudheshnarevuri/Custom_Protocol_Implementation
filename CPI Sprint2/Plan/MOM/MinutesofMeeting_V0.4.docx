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36FEF6EE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4D16F2">
        <w:rPr>
          <w:rFonts w:ascii="Calibri" w:eastAsia="Calibri" w:hAnsi="Calibri" w:cs="Calibri"/>
          <w:color w:val="000000" w:themeColor="text1"/>
          <w:sz w:val="48"/>
          <w:szCs w:val="48"/>
        </w:rPr>
        <w:t>4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6CCDB579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&lt;05-01-2023&gt;</w:t>
      </w:r>
    </w:p>
    <w:p w14:paraId="403957B5" w14:textId="6231CD39" w:rsidR="79782F53" w:rsidRPr="00020396" w:rsidRDefault="79782F53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>
        <w:rPr>
          <w:color w:val="000000" w:themeColor="text1"/>
          <w:sz w:val="24"/>
          <w:szCs w:val="24"/>
          <w:lang w:val="en-US"/>
        </w:rPr>
        <w:t>multifiles</w:t>
      </w:r>
      <w:proofErr w:type="spellEnd"/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77777777" w:rsidR="00020396" w:rsidRPr="00020396" w:rsidRDefault="00020396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Discuss code requirements 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Sai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Sudheshna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Revuri</w:t>
            </w:r>
            <w:proofErr w:type="spellEnd"/>
          </w:p>
        </w:tc>
        <w:tc>
          <w:tcPr>
            <w:tcW w:w="2430" w:type="dxa"/>
          </w:tcPr>
          <w:p w14:paraId="5E8FF785" w14:textId="4BF1ABCA" w:rsidR="74DC38EE" w:rsidRDefault="004F4782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Vijaya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Jangala</w:t>
            </w:r>
            <w:proofErr w:type="spellEnd"/>
          </w:p>
        </w:tc>
        <w:tc>
          <w:tcPr>
            <w:tcW w:w="2430" w:type="dxa"/>
          </w:tcPr>
          <w:p w14:paraId="4FBD1682" w14:textId="34E40AEC" w:rsidR="74DC38EE" w:rsidRDefault="004F4782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Discuss </w:t>
            </w:r>
            <w:proofErr w:type="spellStart"/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multifiles</w:t>
            </w:r>
            <w:proofErr w:type="spellEnd"/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1ACC10BC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Varalakshmi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Kosana</w:t>
            </w:r>
            <w:proofErr w:type="spellEnd"/>
          </w:p>
        </w:tc>
        <w:tc>
          <w:tcPr>
            <w:tcW w:w="2430" w:type="dxa"/>
          </w:tcPr>
          <w:p w14:paraId="04A3CD7C" w14:textId="2B888286" w:rsidR="74DC38EE" w:rsidRDefault="004F4782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6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A85B20"/>
    <w:rsid w:val="00C75FA1"/>
    <w:rsid w:val="00C87374"/>
    <w:rsid w:val="00CB2CCB"/>
    <w:rsid w:val="00CB743E"/>
    <w:rsid w:val="00DF1076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26</cp:revision>
  <dcterms:created xsi:type="dcterms:W3CDTF">2022-03-08T06:22:00Z</dcterms:created>
  <dcterms:modified xsi:type="dcterms:W3CDTF">2023-01-05T06:40:00Z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