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10B1278B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402680">
        <w:rPr>
          <w:rFonts w:ascii="Calibri" w:eastAsia="Calibri" w:hAnsi="Calibri" w:cs="Calibri"/>
          <w:color w:val="000000" w:themeColor="text1"/>
          <w:sz w:val="48"/>
          <w:szCs w:val="48"/>
        </w:rPr>
        <w:t>10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58D2F669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</w:t>
      </w:r>
      <w:r w:rsidR="0040268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11</w:t>
      </w: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-01-2023&gt;</w:t>
      </w:r>
    </w:p>
    <w:p w14:paraId="403957B5" w14:textId="40D55294" w:rsidR="79782F53" w:rsidRPr="00020396" w:rsidRDefault="00A373B5" w:rsidP="0002039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Working on coding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625693D2" w14:textId="4C84EDDB" w:rsidR="00020396" w:rsidRPr="00020396" w:rsidRDefault="00020396" w:rsidP="0002039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Making Corrections in HLD LLD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Discuss multifiles</w:t>
      </w:r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2D2076D7" w:rsidR="00020396" w:rsidRPr="00020396" w:rsidRDefault="006C6B98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Working on coding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AC83969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4BBFB1E7" w:rsidR="74DC38EE" w:rsidRDefault="0040268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10</w:t>
            </w:r>
            <w:r w:rsidR="004F47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500D3438" w14:textId="77777777" w:rsidTr="00C75FA1">
        <w:tc>
          <w:tcPr>
            <w:tcW w:w="3450" w:type="dxa"/>
          </w:tcPr>
          <w:p w14:paraId="5571C604" w14:textId="77777777" w:rsidR="00020396" w:rsidRPr="00020396" w:rsidRDefault="00020396" w:rsidP="00020396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Making Corrections in HLD LLD</w:t>
            </w:r>
          </w:p>
          <w:p w14:paraId="77D20657" w14:textId="67F0733A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A7EDD1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74370C28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4FBD1682" w14:textId="77939700" w:rsidR="74DC38EE" w:rsidRDefault="0040268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10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44367401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Discuss multifiles</w:t>
            </w:r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26383F5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Varalakshmi Kosana</w:t>
            </w:r>
          </w:p>
          <w:p w14:paraId="091FB168" w14:textId="2A3C45F6" w:rsidR="0062168F" w:rsidRDefault="0062168F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Rasheeda Begum Shaik</w:t>
            </w:r>
          </w:p>
        </w:tc>
        <w:tc>
          <w:tcPr>
            <w:tcW w:w="2430" w:type="dxa"/>
          </w:tcPr>
          <w:p w14:paraId="04A3CD7C" w14:textId="5D1C233A" w:rsidR="74DC38EE" w:rsidRDefault="006C6B98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  <w:r w:rsidR="00402680"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02680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521B5"/>
    <w:rsid w:val="00596694"/>
    <w:rsid w:val="005F2660"/>
    <w:rsid w:val="0062168F"/>
    <w:rsid w:val="00693116"/>
    <w:rsid w:val="006A3E91"/>
    <w:rsid w:val="006C60BB"/>
    <w:rsid w:val="006C6B98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3B5"/>
    <w:rsid w:val="00A37421"/>
    <w:rsid w:val="00A85B20"/>
    <w:rsid w:val="00C75FA1"/>
    <w:rsid w:val="00C87374"/>
    <w:rsid w:val="00CB2CCB"/>
    <w:rsid w:val="00CB743E"/>
    <w:rsid w:val="00D60A6C"/>
    <w:rsid w:val="00D752CF"/>
    <w:rsid w:val="00DF1076"/>
    <w:rsid w:val="00E233DD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36</cp:revision>
  <dcterms:created xsi:type="dcterms:W3CDTF">2022-03-08T06:22:00Z</dcterms:created>
  <dcterms:modified xsi:type="dcterms:W3CDTF">2023-01-13T03:48:00Z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