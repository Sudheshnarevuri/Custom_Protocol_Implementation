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545513A9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20942D" w:rsidRPr="58E69E57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– Day </w:t>
      </w:r>
      <w:r w:rsidR="00064BF3">
        <w:rPr>
          <w:rFonts w:ascii="Calibri" w:eastAsia="Calibri" w:hAnsi="Calibri" w:cs="Calibri"/>
          <w:color w:val="000000" w:themeColor="text1"/>
          <w:sz w:val="48"/>
          <w:szCs w:val="48"/>
        </w:rPr>
        <w:t>3</w:t>
      </w:r>
    </w:p>
    <w:p w14:paraId="7E68A5B8" w14:textId="03D74DA5" w:rsidR="79782F53" w:rsidRDefault="79782F53" w:rsidP="74DC38EE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DFC00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75CA5BA0" w14:textId="6849D8C0" w:rsidR="004E5A81" w:rsidRDefault="004E5A81" w:rsidP="74DC38EE">
      <w:pPr>
        <w:jc w:val="center"/>
        <w:rPr>
          <w:del w:id="0" w:author="Coordinator[Faculty]" w:date="2023-01-04T07:11:00Z"/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&lt;4-01-2023&gt;</w:t>
      </w:r>
    </w:p>
    <w:p w14:paraId="0C6D68EC" w14:textId="3A1542FC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155A4AA9" w14:textId="7993AD07" w:rsidR="79782F53" w:rsidRDefault="004E5A81" w:rsidP="0F9E4DA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Correction in SRS</w:t>
      </w:r>
    </w:p>
    <w:p w14:paraId="305609B6" w14:textId="7F662277" w:rsidR="39E63A3F" w:rsidRDefault="004E5A81" w:rsidP="004E5A81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>Start LLD document</w:t>
      </w:r>
    </w:p>
    <w:p w14:paraId="0C451B95" w14:textId="49EF62E0" w:rsidR="004E5A81" w:rsidRPr="004E5A81" w:rsidRDefault="004E5A81" w:rsidP="004E5A8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>Understanding the conc</w:t>
      </w:r>
      <w:r w:rsidR="00094F2C"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 xml:space="preserve">epts of Client/server 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00CD637B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F36FB2" w14:paraId="439C3F29" w14:textId="77777777" w:rsidTr="00CD637B">
        <w:tc>
          <w:tcPr>
            <w:tcW w:w="3450" w:type="dxa"/>
          </w:tcPr>
          <w:p w14:paraId="48D9BE5C" w14:textId="77777777" w:rsidR="005A14D4" w:rsidRPr="005A14D4" w:rsidRDefault="005A14D4" w:rsidP="005A14D4">
            <w:pP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5A14D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Correction in SRS</w:t>
            </w:r>
          </w:p>
          <w:p w14:paraId="71D194F2" w14:textId="249419E6" w:rsidR="00F36FB2" w:rsidRDefault="00F36FB2" w:rsidP="005A14D4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6500C55" w14:textId="77777777" w:rsidR="00F36FB2" w:rsidRDefault="00F36FB2" w:rsidP="00F36FB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Deepthi J</w:t>
            </w:r>
          </w:p>
          <w:p w14:paraId="76783C87" w14:textId="47F5B9C6" w:rsidR="00F36FB2" w:rsidRDefault="00F36FB2" w:rsidP="00F36FB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Sai Sudheshna Revuri</w:t>
            </w:r>
          </w:p>
        </w:tc>
        <w:tc>
          <w:tcPr>
            <w:tcW w:w="2430" w:type="dxa"/>
          </w:tcPr>
          <w:p w14:paraId="5E8FF785" w14:textId="1471EEEE" w:rsidR="00F36FB2" w:rsidRDefault="00975CFD" w:rsidP="00F36FB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4</w:t>
            </w:r>
            <w:r w:rsidR="00F36FB2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 Jan</w:t>
            </w:r>
          </w:p>
        </w:tc>
      </w:tr>
      <w:tr w:rsidR="00F36FB2" w14:paraId="500D3438" w14:textId="77777777" w:rsidTr="00CD637B">
        <w:tc>
          <w:tcPr>
            <w:tcW w:w="3450" w:type="dxa"/>
          </w:tcPr>
          <w:p w14:paraId="4A328E24" w14:textId="77777777" w:rsidR="005A14D4" w:rsidRPr="005A14D4" w:rsidRDefault="005A14D4" w:rsidP="005A14D4">
            <w:pPr>
              <w:rPr>
                <w:rStyle w:val="normaltextrun"/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5A14D4">
              <w:rPr>
                <w:rStyle w:val="normaltextrun"/>
                <w:rFonts w:eastAsiaTheme="minorEastAsia"/>
                <w:color w:val="000000" w:themeColor="text1"/>
                <w:sz w:val="24"/>
                <w:szCs w:val="24"/>
                <w:lang w:val="en-US"/>
              </w:rPr>
              <w:t>Start LLD document</w:t>
            </w:r>
          </w:p>
          <w:p w14:paraId="77D20657" w14:textId="67F0733A" w:rsidR="00F36FB2" w:rsidRDefault="00F36FB2" w:rsidP="005A14D4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14:paraId="4DB0DDDA" w14:textId="77777777" w:rsidR="00F36FB2" w:rsidRDefault="7AE71AB4" w:rsidP="2C82208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C82208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Varalakshmi Kosana</w:t>
            </w:r>
          </w:p>
          <w:p w14:paraId="3D6D4DF1" w14:textId="067C9D5E" w:rsidR="00CD637B" w:rsidRDefault="00CD637B" w:rsidP="2C82208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Vijaya Jangala</w:t>
            </w:r>
          </w:p>
        </w:tc>
        <w:tc>
          <w:tcPr>
            <w:tcW w:w="2430" w:type="dxa"/>
          </w:tcPr>
          <w:p w14:paraId="4FBD1682" w14:textId="6F0C710A" w:rsidR="00F36FB2" w:rsidRDefault="00975CFD" w:rsidP="00F36FB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</w:t>
            </w:r>
            <w:r w:rsidR="00F36FB2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 Jan</w:t>
            </w:r>
          </w:p>
        </w:tc>
      </w:tr>
      <w:tr w:rsidR="00F36FB2" w14:paraId="1FC42219" w14:textId="77777777" w:rsidTr="00CD637B">
        <w:trPr>
          <w:trHeight w:val="570"/>
        </w:trPr>
        <w:tc>
          <w:tcPr>
            <w:tcW w:w="3450" w:type="dxa"/>
          </w:tcPr>
          <w:p w14:paraId="3CEECCAB" w14:textId="19A47072" w:rsidR="00F36FB2" w:rsidRPr="00B658D5" w:rsidRDefault="005A14D4" w:rsidP="00B658D5">
            <w:pP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5A14D4">
              <w:rPr>
                <w:rStyle w:val="normaltextrun"/>
                <w:rFonts w:eastAsiaTheme="minorEastAsia"/>
                <w:color w:val="000000" w:themeColor="text1"/>
                <w:sz w:val="24"/>
                <w:szCs w:val="24"/>
                <w:lang w:val="en-US"/>
              </w:rPr>
              <w:t xml:space="preserve">Understanding the concepts of Client/server </w:t>
            </w: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091FB168" w14:textId="2885765A" w:rsidR="00F36FB2" w:rsidRDefault="00CD637B" w:rsidP="00F36FB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Rasheeda Begum Shaik</w:t>
            </w:r>
          </w:p>
        </w:tc>
        <w:tc>
          <w:tcPr>
            <w:tcW w:w="2430" w:type="dxa"/>
          </w:tcPr>
          <w:p w14:paraId="04A3CD7C" w14:textId="06777096" w:rsidR="00F36FB2" w:rsidRDefault="00975CFD" w:rsidP="00F36FB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</w:t>
            </w:r>
            <w:r w:rsidR="00F36FB2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 Jan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334C"/>
    <w:rsid w:val="000472D8"/>
    <w:rsid w:val="00064BF3"/>
    <w:rsid w:val="00084312"/>
    <w:rsid w:val="00094F2C"/>
    <w:rsid w:val="000F7054"/>
    <w:rsid w:val="001A1409"/>
    <w:rsid w:val="001D334A"/>
    <w:rsid w:val="001E6A40"/>
    <w:rsid w:val="0020942D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4E5A81"/>
    <w:rsid w:val="00536933"/>
    <w:rsid w:val="00596694"/>
    <w:rsid w:val="005A14D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975CFD"/>
    <w:rsid w:val="00A346E1"/>
    <w:rsid w:val="00A34A03"/>
    <w:rsid w:val="00A37421"/>
    <w:rsid w:val="00B658D5"/>
    <w:rsid w:val="00C87374"/>
    <w:rsid w:val="00CB2CCB"/>
    <w:rsid w:val="00CB743E"/>
    <w:rsid w:val="00CD637B"/>
    <w:rsid w:val="00DF1076"/>
    <w:rsid w:val="00F1260F"/>
    <w:rsid w:val="00F36FB2"/>
    <w:rsid w:val="00F905D8"/>
    <w:rsid w:val="0121E19A"/>
    <w:rsid w:val="015EF20E"/>
    <w:rsid w:val="019850B1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E0B10E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EECBBE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1F8C86B"/>
    <w:rsid w:val="22B5C89E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7DD3E86"/>
    <w:rsid w:val="2874B51A"/>
    <w:rsid w:val="28D515BC"/>
    <w:rsid w:val="2A6FAAF0"/>
    <w:rsid w:val="2B4B80B3"/>
    <w:rsid w:val="2B9F4A45"/>
    <w:rsid w:val="2C6A3B3C"/>
    <w:rsid w:val="2C822082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6B47409"/>
    <w:rsid w:val="3768CDF0"/>
    <w:rsid w:val="37EC6562"/>
    <w:rsid w:val="3856AAFA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DFC0075"/>
    <w:rsid w:val="3E3D6A97"/>
    <w:rsid w:val="3E4080F5"/>
    <w:rsid w:val="3E8F924C"/>
    <w:rsid w:val="3F2DD880"/>
    <w:rsid w:val="3F7B2999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367401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13F0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83534D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35ED75"/>
    <w:rsid w:val="58A400DC"/>
    <w:rsid w:val="58E69E57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6323A5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4D4AFE"/>
    <w:rsid w:val="78E0BF25"/>
    <w:rsid w:val="794BF2A2"/>
    <w:rsid w:val="79782F53"/>
    <w:rsid w:val="79B9237F"/>
    <w:rsid w:val="7A148FEB"/>
    <w:rsid w:val="7A7C8F86"/>
    <w:rsid w:val="7AE71AB4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049ff0-ed6c-414d-8515-ef774b4481c0">
      <UserInfo>
        <DisplayName/>
        <AccountId xsi:nil="true"/>
        <AccountType/>
      </UserInfo>
    </SharedWithUsers>
    <MediaLengthInSeconds xmlns="195b1728-e40a-4b73-8d35-ba2418e57bd1" xsi:nil="true"/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97A08-80BE-42FB-BCDF-3015D9153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Begum, Shaik Rasheeda</cp:lastModifiedBy>
  <cp:revision>28</cp:revision>
  <dcterms:created xsi:type="dcterms:W3CDTF">2022-03-08T06:22:00Z</dcterms:created>
  <dcterms:modified xsi:type="dcterms:W3CDTF">2023-01-05T06:39:00Z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