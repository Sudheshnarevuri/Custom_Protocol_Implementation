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29AB0D07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20942D" w:rsidRPr="58E69E57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– Day </w:t>
      </w:r>
      <w:r w:rsidR="00A373B5">
        <w:rPr>
          <w:rFonts w:ascii="Calibri" w:eastAsia="Calibri" w:hAnsi="Calibri" w:cs="Calibri"/>
          <w:color w:val="000000" w:themeColor="text1"/>
          <w:sz w:val="48"/>
          <w:szCs w:val="48"/>
        </w:rPr>
        <w:t>9</w:t>
      </w:r>
    </w:p>
    <w:p w14:paraId="6B61E179" w14:textId="2513DD10" w:rsidR="004220B0" w:rsidRPr="004220B0" w:rsidRDefault="79782F53" w:rsidP="74DC38EE">
      <w:pPr>
        <w:jc w:val="center"/>
        <w:rPr>
          <w:del w:id="0" w:author="Coordinator[Faculty]" w:date="2023-01-04T07:11:00Z"/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DFC00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2513DD10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2B9AF394" w14:textId="311B70D2" w:rsidR="00546E7C" w:rsidRPr="00546E7C" w:rsidRDefault="00546E7C" w:rsidP="00546E7C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&lt;0</w:t>
      </w:r>
      <w:r w:rsidR="00A373B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9</w:t>
      </w: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-01-2023&gt;</w:t>
      </w:r>
    </w:p>
    <w:p w14:paraId="403957B5" w14:textId="40D55294" w:rsidR="79782F53" w:rsidRPr="00020396" w:rsidRDefault="00A373B5" w:rsidP="0002039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Working on coding</w:t>
      </w:r>
      <w:r w:rsidR="00F905D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625693D2" w14:textId="4C84EDDB" w:rsidR="00020396" w:rsidRPr="00020396" w:rsidRDefault="00020396" w:rsidP="00020396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Making Corrections in HLD LLD</w:t>
      </w:r>
    </w:p>
    <w:p w14:paraId="305609B6" w14:textId="6C9A346B" w:rsidR="39E63A3F" w:rsidRDefault="00020396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Discuss multifiles</w:t>
      </w:r>
      <w:r w:rsidR="00546E7C">
        <w:rPr>
          <w:color w:val="000000" w:themeColor="text1"/>
          <w:sz w:val="24"/>
          <w:szCs w:val="24"/>
          <w:lang w:val="en-US"/>
        </w:rPr>
        <w:t xml:space="preserve"> and make file concepts</w:t>
      </w:r>
      <w:r>
        <w:rPr>
          <w:color w:val="000000" w:themeColor="text1"/>
          <w:sz w:val="24"/>
          <w:szCs w:val="24"/>
          <w:lang w:val="en-US"/>
        </w:rPr>
        <w:t xml:space="preserve"> for the case study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00C75FA1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00C75FA1">
        <w:tc>
          <w:tcPr>
            <w:tcW w:w="3450" w:type="dxa"/>
          </w:tcPr>
          <w:p w14:paraId="79BCB8B3" w14:textId="2D2076D7" w:rsidR="00020396" w:rsidRPr="00020396" w:rsidRDefault="006C6B98" w:rsidP="00020396">
            <w:pP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Working on coding</w:t>
            </w:r>
          </w:p>
          <w:p w14:paraId="71D194F2" w14:textId="249419E6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49F4A32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Deepthi J</w:t>
            </w:r>
          </w:p>
          <w:p w14:paraId="76783C87" w14:textId="4AC83969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Sai Sudheshna Revuri</w:t>
            </w:r>
          </w:p>
        </w:tc>
        <w:tc>
          <w:tcPr>
            <w:tcW w:w="2430" w:type="dxa"/>
          </w:tcPr>
          <w:p w14:paraId="5E8FF785" w14:textId="1A26EECC" w:rsidR="74DC38EE" w:rsidRDefault="006C6B98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9</w:t>
            </w:r>
            <w:r w:rsidR="004F478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36592A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21F8C86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500D3438" w14:textId="77777777" w:rsidTr="00C75FA1">
        <w:tc>
          <w:tcPr>
            <w:tcW w:w="3450" w:type="dxa"/>
          </w:tcPr>
          <w:p w14:paraId="5571C604" w14:textId="77777777" w:rsidR="00020396" w:rsidRPr="00020396" w:rsidRDefault="00020396" w:rsidP="00020396">
            <w:pPr>
              <w:rPr>
                <w:rStyle w:val="normaltextrun"/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0203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Making Corrections in HLD LLD</w:t>
            </w:r>
          </w:p>
          <w:p w14:paraId="77D20657" w14:textId="67F0733A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14:paraId="4A7EDD1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Rasheeda Begum Shaik</w:t>
            </w:r>
          </w:p>
          <w:p w14:paraId="3D6D4DF1" w14:textId="74370C28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Vijaya Jangala</w:t>
            </w:r>
          </w:p>
        </w:tc>
        <w:tc>
          <w:tcPr>
            <w:tcW w:w="2430" w:type="dxa"/>
          </w:tcPr>
          <w:p w14:paraId="4FBD1682" w14:textId="3F34F198" w:rsidR="74DC38EE" w:rsidRDefault="006C6B98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9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536933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44367401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1FC42219" w14:textId="77777777" w:rsidTr="00C75FA1">
        <w:trPr>
          <w:trHeight w:val="570"/>
        </w:trPr>
        <w:tc>
          <w:tcPr>
            <w:tcW w:w="3450" w:type="dxa"/>
          </w:tcPr>
          <w:p w14:paraId="6E148DB5" w14:textId="5970D4D9" w:rsidR="004220B0" w:rsidRPr="004220B0" w:rsidRDefault="004220B0" w:rsidP="004220B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>Discuss multifiles</w:t>
            </w:r>
            <w:r w:rsidR="00546E7C">
              <w:rPr>
                <w:color w:val="000000" w:themeColor="text1"/>
                <w:sz w:val="24"/>
                <w:szCs w:val="24"/>
                <w:lang w:val="en-US"/>
              </w:rPr>
              <w:t xml:space="preserve"> make file concepts</w:t>
            </w: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 xml:space="preserve"> for the case study</w:t>
            </w:r>
          </w:p>
          <w:p w14:paraId="3CEECCAB" w14:textId="20D387FC" w:rsidR="74DC38EE" w:rsidRPr="001A1409" w:rsidRDefault="74DC38EE" w:rsidP="74DC38EE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26383F5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Varalakshmi Kosana</w:t>
            </w:r>
          </w:p>
          <w:p w14:paraId="091FB168" w14:textId="2A3C45F6" w:rsidR="0062168F" w:rsidRDefault="0062168F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Rasheeda Begum Shaik</w:t>
            </w:r>
          </w:p>
        </w:tc>
        <w:tc>
          <w:tcPr>
            <w:tcW w:w="2430" w:type="dxa"/>
          </w:tcPr>
          <w:p w14:paraId="04A3CD7C" w14:textId="40B80F9D" w:rsidR="74DC38EE" w:rsidRDefault="006C6B98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12</w:t>
            </w:r>
            <w:r w:rsidR="1AEECBBE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5835ED75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0396"/>
    <w:rsid w:val="0002334C"/>
    <w:rsid w:val="000472D8"/>
    <w:rsid w:val="00084312"/>
    <w:rsid w:val="000F7054"/>
    <w:rsid w:val="001A1409"/>
    <w:rsid w:val="001D334A"/>
    <w:rsid w:val="001E6A40"/>
    <w:rsid w:val="0020942D"/>
    <w:rsid w:val="00273026"/>
    <w:rsid w:val="00284396"/>
    <w:rsid w:val="00344D6B"/>
    <w:rsid w:val="0036592A"/>
    <w:rsid w:val="003E1CFC"/>
    <w:rsid w:val="004220B0"/>
    <w:rsid w:val="00422877"/>
    <w:rsid w:val="00454A4A"/>
    <w:rsid w:val="00485CDF"/>
    <w:rsid w:val="00497D49"/>
    <w:rsid w:val="004B1060"/>
    <w:rsid w:val="004D16F2"/>
    <w:rsid w:val="004F4782"/>
    <w:rsid w:val="00536933"/>
    <w:rsid w:val="00546E7C"/>
    <w:rsid w:val="005521B5"/>
    <w:rsid w:val="00596694"/>
    <w:rsid w:val="005F2660"/>
    <w:rsid w:val="0062168F"/>
    <w:rsid w:val="00693116"/>
    <w:rsid w:val="006A3E91"/>
    <w:rsid w:val="006C60BB"/>
    <w:rsid w:val="006C6B98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3B5"/>
    <w:rsid w:val="00A37421"/>
    <w:rsid w:val="00A85B20"/>
    <w:rsid w:val="00C75FA1"/>
    <w:rsid w:val="00C87374"/>
    <w:rsid w:val="00CB2CCB"/>
    <w:rsid w:val="00CB743E"/>
    <w:rsid w:val="00D752CF"/>
    <w:rsid w:val="00DF1076"/>
    <w:rsid w:val="00E233DD"/>
    <w:rsid w:val="00F1260F"/>
    <w:rsid w:val="00F905D8"/>
    <w:rsid w:val="0121E19A"/>
    <w:rsid w:val="015EF20E"/>
    <w:rsid w:val="019850B1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E0B10E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EECBBE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1F8C86B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7DD3E86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6B47409"/>
    <w:rsid w:val="3768CDF0"/>
    <w:rsid w:val="37EC6562"/>
    <w:rsid w:val="3856AAFA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DFC0075"/>
    <w:rsid w:val="3E3D6A97"/>
    <w:rsid w:val="3E4080F5"/>
    <w:rsid w:val="3E8F924C"/>
    <w:rsid w:val="3F2DD880"/>
    <w:rsid w:val="3F7B2999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367401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13F0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83534D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35ED75"/>
    <w:rsid w:val="58A400DC"/>
    <w:rsid w:val="58E69E57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6323A5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4D4AFE"/>
    <w:rsid w:val="78E0BF25"/>
    <w:rsid w:val="794BF2A2"/>
    <w:rsid w:val="79782F53"/>
    <w:rsid w:val="79B9237F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049ff0-ed6c-414d-8515-ef774b4481c0">
      <UserInfo>
        <DisplayName/>
        <AccountId xsi:nil="true"/>
        <AccountType/>
      </UserInfo>
    </SharedWithUsers>
    <MediaLengthInSeconds xmlns="195b1728-e40a-4b73-8d35-ba2418e57bd1" xsi:nil="true"/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B4597A08-80BE-42FB-BCDF-3015D9153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Begum, Shaik Rasheeda</cp:lastModifiedBy>
  <cp:revision>34</cp:revision>
  <dcterms:created xsi:type="dcterms:W3CDTF">2022-03-08T06:22:00Z</dcterms:created>
  <dcterms:modified xsi:type="dcterms:W3CDTF">2023-01-13T03:46:00Z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