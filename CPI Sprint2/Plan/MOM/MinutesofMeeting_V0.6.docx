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F653" w14:textId="7787FA9C" w:rsidR="79782F53" w:rsidRDefault="79782F53" w:rsidP="74DC38EE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 w:rsidRPr="58E69E57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Group </w:t>
      </w:r>
      <w:r w:rsidR="0020942D" w:rsidRPr="58E69E57">
        <w:rPr>
          <w:rFonts w:ascii="Calibri" w:eastAsia="Calibri" w:hAnsi="Calibri" w:cs="Calibri"/>
          <w:color w:val="000000" w:themeColor="text1"/>
          <w:sz w:val="48"/>
          <w:szCs w:val="48"/>
        </w:rPr>
        <w:t>2</w:t>
      </w:r>
      <w:r w:rsidRPr="58E69E57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– Day </w:t>
      </w:r>
      <w:r w:rsidR="00E233DD">
        <w:rPr>
          <w:rFonts w:ascii="Calibri" w:eastAsia="Calibri" w:hAnsi="Calibri" w:cs="Calibri"/>
          <w:color w:val="000000" w:themeColor="text1"/>
          <w:sz w:val="48"/>
          <w:szCs w:val="48"/>
        </w:rPr>
        <w:t>6</w:t>
      </w:r>
    </w:p>
    <w:p w14:paraId="6B61E179" w14:textId="2513DD10" w:rsidR="004220B0" w:rsidRPr="004220B0" w:rsidRDefault="79782F53" w:rsidP="74DC38EE">
      <w:pPr>
        <w:jc w:val="center"/>
        <w:rPr>
          <w:del w:id="0" w:author="Coordinator[Faculty]" w:date="2023-01-04T07:11:00Z"/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3DFC007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0C6D68EC" w14:textId="2513DD10" w:rsidR="74DC38EE" w:rsidRDefault="74DC38EE" w:rsidP="74DC38EE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2B9AF394" w14:textId="1ECCE637" w:rsidR="00546E7C" w:rsidRPr="00546E7C" w:rsidRDefault="00546E7C" w:rsidP="00546E7C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546E7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&lt;0</w:t>
      </w:r>
      <w:r w:rsidR="00E233DD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7</w:t>
      </w:r>
      <w:r w:rsidRPr="00546E7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-01-2023&gt;</w:t>
      </w:r>
    </w:p>
    <w:p w14:paraId="403957B5" w14:textId="6231CD39" w:rsidR="79782F53" w:rsidRPr="00020396" w:rsidRDefault="79782F53" w:rsidP="00020396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F9E4DA5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Discuss </w:t>
      </w:r>
      <w:r w:rsidR="00F905D8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code requirements </w:t>
      </w:r>
    </w:p>
    <w:p w14:paraId="625693D2" w14:textId="4C84EDDB" w:rsidR="00020396" w:rsidRPr="00020396" w:rsidRDefault="00020396" w:rsidP="00020396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Making Corrections in HLD LLD</w:t>
      </w:r>
    </w:p>
    <w:p w14:paraId="305609B6" w14:textId="6C9A346B" w:rsidR="39E63A3F" w:rsidRDefault="00020396" w:rsidP="74DC38E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Discuss multifiles</w:t>
      </w:r>
      <w:r w:rsidR="00546E7C">
        <w:rPr>
          <w:color w:val="000000" w:themeColor="text1"/>
          <w:sz w:val="24"/>
          <w:szCs w:val="24"/>
          <w:lang w:val="en-US"/>
        </w:rPr>
        <w:t xml:space="preserve"> and make file concepts</w:t>
      </w:r>
      <w:r>
        <w:rPr>
          <w:color w:val="000000" w:themeColor="text1"/>
          <w:sz w:val="24"/>
          <w:szCs w:val="24"/>
          <w:lang w:val="en-US"/>
        </w:rPr>
        <w:t xml:space="preserve"> for the case study</w:t>
      </w:r>
    </w:p>
    <w:p w14:paraId="6F721123" w14:textId="104F5B16" w:rsidR="79782F53" w:rsidRDefault="79782F53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1BDA3B4D" w14:textId="5F87CC91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14:paraId="086E69B9" w14:textId="77777777" w:rsidTr="00C75FA1">
        <w:tc>
          <w:tcPr>
            <w:tcW w:w="3450" w:type="dxa"/>
          </w:tcPr>
          <w:p w14:paraId="591ED5E1" w14:textId="702E960D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0F466D65" w14:textId="036368E5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65307C85" w14:textId="4FB77BD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14:paraId="439C3F29" w14:textId="77777777" w:rsidTr="00C75FA1">
        <w:tc>
          <w:tcPr>
            <w:tcW w:w="3450" w:type="dxa"/>
          </w:tcPr>
          <w:p w14:paraId="79BCB8B3" w14:textId="77777777" w:rsidR="00020396" w:rsidRPr="00020396" w:rsidRDefault="00020396" w:rsidP="00020396">
            <w:pP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</w:pPr>
            <w:r w:rsidRPr="0002039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Discuss code requirements </w:t>
            </w:r>
          </w:p>
          <w:p w14:paraId="71D194F2" w14:textId="249419E6" w:rsidR="74DC38EE" w:rsidRDefault="74DC38EE" w:rsidP="00020396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49F4A325" w14:textId="77777777" w:rsidR="74DC38EE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Deepthi J</w:t>
            </w:r>
          </w:p>
          <w:p w14:paraId="76783C87" w14:textId="4AC83969" w:rsidR="00A85B20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Sai Sudheshna Revuri</w:t>
            </w:r>
          </w:p>
        </w:tc>
        <w:tc>
          <w:tcPr>
            <w:tcW w:w="2430" w:type="dxa"/>
          </w:tcPr>
          <w:p w14:paraId="5E8FF785" w14:textId="1C3CDC88" w:rsidR="74DC38EE" w:rsidRDefault="00E233DD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7</w:t>
            </w:r>
            <w:r w:rsidR="004F478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</w:t>
            </w:r>
            <w:r w:rsidR="0036592A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h</w:t>
            </w:r>
            <w:r w:rsidR="0001443B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21F8C86B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</w:t>
            </w:r>
          </w:p>
        </w:tc>
      </w:tr>
      <w:tr w:rsidR="74DC38EE" w14:paraId="500D3438" w14:textId="77777777" w:rsidTr="00C75FA1">
        <w:tc>
          <w:tcPr>
            <w:tcW w:w="3450" w:type="dxa"/>
          </w:tcPr>
          <w:p w14:paraId="5571C604" w14:textId="77777777" w:rsidR="00020396" w:rsidRPr="00020396" w:rsidRDefault="00020396" w:rsidP="00020396">
            <w:pPr>
              <w:rPr>
                <w:rStyle w:val="normaltextrun"/>
                <w:rFonts w:eastAsiaTheme="minorEastAsia"/>
                <w:color w:val="000000" w:themeColor="text1"/>
                <w:sz w:val="24"/>
                <w:szCs w:val="24"/>
                <w:lang w:val="en-US"/>
              </w:rPr>
            </w:pPr>
            <w:r w:rsidRPr="0002039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Making Corrections in HLD LLD</w:t>
            </w:r>
          </w:p>
          <w:p w14:paraId="77D20657" w14:textId="67F0733A" w:rsidR="74DC38EE" w:rsidRDefault="74DC38EE" w:rsidP="00020396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top w:val="single" w:sz="4" w:space="0" w:color="auto"/>
              <w:bottom w:val="single" w:sz="4" w:space="0" w:color="auto"/>
            </w:tcBorders>
          </w:tcPr>
          <w:p w14:paraId="4A7EDD15" w14:textId="77777777" w:rsidR="74DC38EE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Rasheeda Begum Shaik</w:t>
            </w:r>
          </w:p>
          <w:p w14:paraId="3D6D4DF1" w14:textId="74370C28" w:rsidR="00A85B20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Vijaya Jangala</w:t>
            </w:r>
          </w:p>
        </w:tc>
        <w:tc>
          <w:tcPr>
            <w:tcW w:w="2430" w:type="dxa"/>
          </w:tcPr>
          <w:p w14:paraId="4FBD1682" w14:textId="1FF7B1E7" w:rsidR="74DC38EE" w:rsidRDefault="00E233DD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7</w:t>
            </w:r>
            <w:r w:rsidR="001A1409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</w:t>
            </w:r>
            <w:r w:rsidR="00536933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h</w:t>
            </w:r>
            <w:r w:rsidR="0001443B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44367401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</w:t>
            </w:r>
          </w:p>
        </w:tc>
      </w:tr>
      <w:tr w:rsidR="74DC38EE" w14:paraId="1FC42219" w14:textId="77777777" w:rsidTr="00C75FA1">
        <w:trPr>
          <w:trHeight w:val="570"/>
        </w:trPr>
        <w:tc>
          <w:tcPr>
            <w:tcW w:w="3450" w:type="dxa"/>
          </w:tcPr>
          <w:p w14:paraId="6E148DB5" w14:textId="5970D4D9" w:rsidR="004220B0" w:rsidRPr="004220B0" w:rsidRDefault="004220B0" w:rsidP="004220B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4220B0">
              <w:rPr>
                <w:color w:val="000000" w:themeColor="text1"/>
                <w:sz w:val="24"/>
                <w:szCs w:val="24"/>
                <w:lang w:val="en-US"/>
              </w:rPr>
              <w:t>Discuss multifiles</w:t>
            </w:r>
            <w:r w:rsidR="00546E7C">
              <w:rPr>
                <w:color w:val="000000" w:themeColor="text1"/>
                <w:sz w:val="24"/>
                <w:szCs w:val="24"/>
                <w:lang w:val="en-US"/>
              </w:rPr>
              <w:t xml:space="preserve"> make file concepts</w:t>
            </w:r>
            <w:r w:rsidRPr="004220B0">
              <w:rPr>
                <w:color w:val="000000" w:themeColor="text1"/>
                <w:sz w:val="24"/>
                <w:szCs w:val="24"/>
                <w:lang w:val="en-US"/>
              </w:rPr>
              <w:t xml:space="preserve"> for the case study</w:t>
            </w:r>
          </w:p>
          <w:p w14:paraId="3CEECCAB" w14:textId="20D387FC" w:rsidR="74DC38EE" w:rsidRPr="001A1409" w:rsidRDefault="74DC38EE" w:rsidP="74DC38EE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4" w:space="0" w:color="auto"/>
            </w:tcBorders>
          </w:tcPr>
          <w:p w14:paraId="091FB168" w14:textId="1ACC10BC" w:rsidR="74DC38EE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Varalakshmi Kosana</w:t>
            </w:r>
          </w:p>
        </w:tc>
        <w:tc>
          <w:tcPr>
            <w:tcW w:w="2430" w:type="dxa"/>
          </w:tcPr>
          <w:p w14:paraId="04A3CD7C" w14:textId="08792EDB" w:rsidR="74DC38EE" w:rsidRDefault="00E233DD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8</w:t>
            </w:r>
            <w:r w:rsidR="1AEECBBE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</w:t>
            </w:r>
            <w:r w:rsidR="001A1409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5835ED75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</w:t>
            </w:r>
          </w:p>
        </w:tc>
      </w:tr>
    </w:tbl>
    <w:p w14:paraId="37B9E092" w14:textId="14AE0945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50D99A50" w14:textId="3588E567" w:rsidR="74DC38EE" w:rsidRDefault="74DC38EE" w:rsidP="74DC38EE"/>
    <w:sectPr w:rsidR="74DC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9A39"/>
    <w:multiLevelType w:val="hybridMultilevel"/>
    <w:tmpl w:val="FFFFFFFF"/>
    <w:lvl w:ilvl="0" w:tplc="C918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80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C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C0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2B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A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AF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8C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21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6"/>
  </w:num>
  <w:num w:numId="3">
    <w:abstractNumId w:val="7"/>
  </w:num>
  <w:num w:numId="4">
    <w:abstractNumId w:val="26"/>
  </w:num>
  <w:num w:numId="5">
    <w:abstractNumId w:val="14"/>
  </w:num>
  <w:num w:numId="6">
    <w:abstractNumId w:val="11"/>
  </w:num>
  <w:num w:numId="7">
    <w:abstractNumId w:val="28"/>
  </w:num>
  <w:num w:numId="8">
    <w:abstractNumId w:val="16"/>
  </w:num>
  <w:num w:numId="9">
    <w:abstractNumId w:val="0"/>
  </w:num>
  <w:num w:numId="10">
    <w:abstractNumId w:val="25"/>
  </w:num>
  <w:num w:numId="11">
    <w:abstractNumId w:val="19"/>
  </w:num>
  <w:num w:numId="12">
    <w:abstractNumId w:val="12"/>
  </w:num>
  <w:num w:numId="13">
    <w:abstractNumId w:val="39"/>
  </w:num>
  <w:num w:numId="14">
    <w:abstractNumId w:val="17"/>
  </w:num>
  <w:num w:numId="15">
    <w:abstractNumId w:val="8"/>
  </w:num>
  <w:num w:numId="16">
    <w:abstractNumId w:val="29"/>
  </w:num>
  <w:num w:numId="17">
    <w:abstractNumId w:val="23"/>
  </w:num>
  <w:num w:numId="18">
    <w:abstractNumId w:val="5"/>
  </w:num>
  <w:num w:numId="19">
    <w:abstractNumId w:val="33"/>
  </w:num>
  <w:num w:numId="20">
    <w:abstractNumId w:val="20"/>
  </w:num>
  <w:num w:numId="21">
    <w:abstractNumId w:val="37"/>
  </w:num>
  <w:num w:numId="22">
    <w:abstractNumId w:val="27"/>
  </w:num>
  <w:num w:numId="23">
    <w:abstractNumId w:val="6"/>
  </w:num>
  <w:num w:numId="24">
    <w:abstractNumId w:val="42"/>
  </w:num>
  <w:num w:numId="25">
    <w:abstractNumId w:val="15"/>
  </w:num>
  <w:num w:numId="26">
    <w:abstractNumId w:val="10"/>
  </w:num>
  <w:num w:numId="27">
    <w:abstractNumId w:val="38"/>
  </w:num>
  <w:num w:numId="28">
    <w:abstractNumId w:val="43"/>
  </w:num>
  <w:num w:numId="29">
    <w:abstractNumId w:val="2"/>
  </w:num>
  <w:num w:numId="30">
    <w:abstractNumId w:val="1"/>
  </w:num>
  <w:num w:numId="31">
    <w:abstractNumId w:val="21"/>
  </w:num>
  <w:num w:numId="32">
    <w:abstractNumId w:val="40"/>
  </w:num>
  <w:num w:numId="33">
    <w:abstractNumId w:val="9"/>
  </w:num>
  <w:num w:numId="34">
    <w:abstractNumId w:val="41"/>
  </w:num>
  <w:num w:numId="35">
    <w:abstractNumId w:val="13"/>
  </w:num>
  <w:num w:numId="36">
    <w:abstractNumId w:val="30"/>
  </w:num>
  <w:num w:numId="37">
    <w:abstractNumId w:val="32"/>
  </w:num>
  <w:num w:numId="38">
    <w:abstractNumId w:val="18"/>
  </w:num>
  <w:num w:numId="39">
    <w:abstractNumId w:val="24"/>
  </w:num>
  <w:num w:numId="40">
    <w:abstractNumId w:val="34"/>
  </w:num>
  <w:num w:numId="41">
    <w:abstractNumId w:val="4"/>
  </w:num>
  <w:num w:numId="42">
    <w:abstractNumId w:val="22"/>
  </w:num>
  <w:num w:numId="43">
    <w:abstractNumId w:val="3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1443B"/>
    <w:rsid w:val="00020396"/>
    <w:rsid w:val="0002334C"/>
    <w:rsid w:val="000472D8"/>
    <w:rsid w:val="00084312"/>
    <w:rsid w:val="000F7054"/>
    <w:rsid w:val="001A1409"/>
    <w:rsid w:val="001D334A"/>
    <w:rsid w:val="001E6A40"/>
    <w:rsid w:val="0020942D"/>
    <w:rsid w:val="00273026"/>
    <w:rsid w:val="00284396"/>
    <w:rsid w:val="00344D6B"/>
    <w:rsid w:val="0036592A"/>
    <w:rsid w:val="003E1CFC"/>
    <w:rsid w:val="004220B0"/>
    <w:rsid w:val="00422877"/>
    <w:rsid w:val="00454A4A"/>
    <w:rsid w:val="00485CDF"/>
    <w:rsid w:val="00497D49"/>
    <w:rsid w:val="004B1060"/>
    <w:rsid w:val="004D16F2"/>
    <w:rsid w:val="004F4782"/>
    <w:rsid w:val="00536933"/>
    <w:rsid w:val="00546E7C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A346E1"/>
    <w:rsid w:val="00A34A03"/>
    <w:rsid w:val="00A37421"/>
    <w:rsid w:val="00A85B20"/>
    <w:rsid w:val="00C75FA1"/>
    <w:rsid w:val="00C87374"/>
    <w:rsid w:val="00CB2CCB"/>
    <w:rsid w:val="00CB743E"/>
    <w:rsid w:val="00D752CF"/>
    <w:rsid w:val="00DF1076"/>
    <w:rsid w:val="00E233DD"/>
    <w:rsid w:val="00F1260F"/>
    <w:rsid w:val="00F905D8"/>
    <w:rsid w:val="0121E19A"/>
    <w:rsid w:val="015EF20E"/>
    <w:rsid w:val="019850B1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E0B10E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3CC9A2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AEECBBE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1F8C86B"/>
    <w:rsid w:val="235394D0"/>
    <w:rsid w:val="23BE7AC7"/>
    <w:rsid w:val="244E5B4B"/>
    <w:rsid w:val="24919F5E"/>
    <w:rsid w:val="2520CC66"/>
    <w:rsid w:val="25439698"/>
    <w:rsid w:val="25DA2B2B"/>
    <w:rsid w:val="25E33D01"/>
    <w:rsid w:val="26D36971"/>
    <w:rsid w:val="270490E8"/>
    <w:rsid w:val="27719129"/>
    <w:rsid w:val="27BF5E92"/>
    <w:rsid w:val="27DD3E86"/>
    <w:rsid w:val="2874B51A"/>
    <w:rsid w:val="28D515BC"/>
    <w:rsid w:val="2A6FAAF0"/>
    <w:rsid w:val="2B4B80B3"/>
    <w:rsid w:val="2B9F4A45"/>
    <w:rsid w:val="2C6A3B3C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6B47409"/>
    <w:rsid w:val="3768CDF0"/>
    <w:rsid w:val="37EC6562"/>
    <w:rsid w:val="3856AAFA"/>
    <w:rsid w:val="38B9F6C8"/>
    <w:rsid w:val="39E63A3F"/>
    <w:rsid w:val="3B08E033"/>
    <w:rsid w:val="3B4939B6"/>
    <w:rsid w:val="3B5D7547"/>
    <w:rsid w:val="3B61A47D"/>
    <w:rsid w:val="3BAC1125"/>
    <w:rsid w:val="3C6A578F"/>
    <w:rsid w:val="3C8B861C"/>
    <w:rsid w:val="3DFC0075"/>
    <w:rsid w:val="3E3D6A97"/>
    <w:rsid w:val="3E4080F5"/>
    <w:rsid w:val="3E8F924C"/>
    <w:rsid w:val="3F2DD880"/>
    <w:rsid w:val="3F7B2999"/>
    <w:rsid w:val="3F887C75"/>
    <w:rsid w:val="3F8D0A90"/>
    <w:rsid w:val="3FCF596A"/>
    <w:rsid w:val="3FD93AF8"/>
    <w:rsid w:val="3FDC5156"/>
    <w:rsid w:val="3FF8BC49"/>
    <w:rsid w:val="404ACF54"/>
    <w:rsid w:val="4081E4B0"/>
    <w:rsid w:val="420B7D90"/>
    <w:rsid w:val="42958E2C"/>
    <w:rsid w:val="42C01D37"/>
    <w:rsid w:val="42F6FBCF"/>
    <w:rsid w:val="431E09B2"/>
    <w:rsid w:val="433AEE62"/>
    <w:rsid w:val="44367401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113F0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AE97798"/>
    <w:rsid w:val="4B0E9059"/>
    <w:rsid w:val="4B7968AE"/>
    <w:rsid w:val="4BF99C78"/>
    <w:rsid w:val="4C9E7564"/>
    <w:rsid w:val="4D027FB3"/>
    <w:rsid w:val="4D617D6A"/>
    <w:rsid w:val="4DCCB4C6"/>
    <w:rsid w:val="4E1FBD6F"/>
    <w:rsid w:val="4E83534D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35ED75"/>
    <w:rsid w:val="58A400DC"/>
    <w:rsid w:val="58E69E57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6323A5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8AFEFB"/>
    <w:rsid w:val="76D1EC64"/>
    <w:rsid w:val="7736ACC9"/>
    <w:rsid w:val="7744EEC4"/>
    <w:rsid w:val="77B02241"/>
    <w:rsid w:val="784D4AFE"/>
    <w:rsid w:val="78E0BF25"/>
    <w:rsid w:val="794BF2A2"/>
    <w:rsid w:val="79782F53"/>
    <w:rsid w:val="79B9237F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f049ff0-ed6c-414d-8515-ef774b4481c0">
      <UserInfo>
        <DisplayName/>
        <AccountId xsi:nil="true"/>
        <AccountType/>
      </UserInfo>
    </SharedWithUsers>
    <MediaLengthInSeconds xmlns="195b1728-e40a-4b73-8d35-ba2418e57bd1" xsi:nil="true"/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3.xml><?xml version="1.0" encoding="utf-8"?>
<ds:datastoreItem xmlns:ds="http://schemas.openxmlformats.org/officeDocument/2006/customXml" ds:itemID="{B4597A08-80BE-42FB-BCDF-3015D9153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Begum, Shaik Rasheeda</cp:lastModifiedBy>
  <cp:revision>29</cp:revision>
  <dcterms:created xsi:type="dcterms:W3CDTF">2022-03-08T06:22:00Z</dcterms:created>
  <dcterms:modified xsi:type="dcterms:W3CDTF">2023-01-10T04:24:00Z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