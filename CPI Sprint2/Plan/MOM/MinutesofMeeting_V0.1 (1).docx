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49C4343A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3F7B2999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</w:p>
    <w:p w14:paraId="7E68A5B8" w14:textId="4597E3A7" w:rsidR="79782F53" w:rsidRDefault="79782F53" w:rsidP="74DC38EE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6F05655E" w14:textId="25FF4BA4" w:rsidR="00CC56F0" w:rsidRDefault="00CC56F0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&lt;02-01-2023&gt;</w:t>
      </w:r>
    </w:p>
    <w:p w14:paraId="0C6D68EC" w14:textId="3A1542FC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175509C0" w:rsidR="79782F53" w:rsidRDefault="00FE1ED0" w:rsidP="0F9E4DA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Looking into the case study 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403957B5" w14:textId="4B08B65D" w:rsidR="79782F53" w:rsidRDefault="00CC56F0" w:rsidP="74DC38EE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Understanding the functional requirements</w:t>
      </w:r>
    </w:p>
    <w:p w14:paraId="305609B6" w14:textId="3083A684" w:rsidR="39E63A3F" w:rsidRDefault="00CC56F0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Schedule Plan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A12FB8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673AA" w14:paraId="439C3F29" w14:textId="77777777" w:rsidTr="00A12FB8">
        <w:tc>
          <w:tcPr>
            <w:tcW w:w="3450" w:type="dxa"/>
          </w:tcPr>
          <w:p w14:paraId="71D194F2" w14:textId="750C2022" w:rsidR="009673AA" w:rsidRDefault="00FE1ED0" w:rsidP="00FE1ED0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Looking into the case study  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73920395" w14:textId="77777777" w:rsidR="009673AA" w:rsidRDefault="009673AA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3A052FB" w:rsidR="009673AA" w:rsidRDefault="009673AA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Sai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Sudheshna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Revuri</w:t>
            </w:r>
            <w:proofErr w:type="spellEnd"/>
          </w:p>
        </w:tc>
        <w:tc>
          <w:tcPr>
            <w:tcW w:w="2430" w:type="dxa"/>
          </w:tcPr>
          <w:p w14:paraId="5E8FF785" w14:textId="2152C47E" w:rsidR="009673AA" w:rsidRDefault="00471436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</w:t>
            </w:r>
            <w:proofErr w:type="gramStart"/>
            <w:r w:rsidR="00A12FB8" w:rsidRPr="00A12FB8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="00A12FB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009673A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Jan</w:t>
            </w:r>
            <w:proofErr w:type="gramEnd"/>
          </w:p>
        </w:tc>
      </w:tr>
      <w:tr w:rsidR="009673AA" w14:paraId="500D3438" w14:textId="77777777" w:rsidTr="00A12FB8">
        <w:trPr>
          <w:trHeight w:val="702"/>
        </w:trPr>
        <w:tc>
          <w:tcPr>
            <w:tcW w:w="3450" w:type="dxa"/>
          </w:tcPr>
          <w:p w14:paraId="77D20657" w14:textId="2BFEF762" w:rsidR="009673AA" w:rsidRPr="00FE1ED0" w:rsidRDefault="00FE1ED0" w:rsidP="00FE1ED0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FE1ED0"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  <w:t>Understanding the functional requirements</w:t>
            </w: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789C37BA" w14:textId="77777777" w:rsidR="009673AA" w:rsidRDefault="009673AA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3D6D4DF1" w14:textId="1C12E4E4" w:rsidR="009673AA" w:rsidRDefault="009673AA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Vijaya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Jangala</w:t>
            </w:r>
            <w:proofErr w:type="spellEnd"/>
          </w:p>
        </w:tc>
        <w:tc>
          <w:tcPr>
            <w:tcW w:w="2430" w:type="dxa"/>
          </w:tcPr>
          <w:p w14:paraId="4FBD1682" w14:textId="02DDBF4A" w:rsidR="009673AA" w:rsidRDefault="00471436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</w:t>
            </w:r>
            <w:r w:rsidR="00A12FB8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 xml:space="preserve">nd </w:t>
            </w:r>
            <w:r w:rsidR="009673A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009673AA" w14:paraId="1FC42219" w14:textId="77777777" w:rsidTr="00A12FB8">
        <w:trPr>
          <w:trHeight w:val="570"/>
        </w:trPr>
        <w:tc>
          <w:tcPr>
            <w:tcW w:w="3450" w:type="dxa"/>
          </w:tcPr>
          <w:p w14:paraId="3CEECCAB" w14:textId="6F653FCB" w:rsidR="009673AA" w:rsidRPr="00FE1ED0" w:rsidRDefault="00FE1ED0" w:rsidP="00FE1ED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E1ED0">
              <w:rPr>
                <w:color w:val="000000" w:themeColor="text1"/>
                <w:sz w:val="24"/>
                <w:szCs w:val="24"/>
                <w:lang w:val="en-US"/>
              </w:rPr>
              <w:t>Schedule Plan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091FB168" w14:textId="1BE3BE4B" w:rsidR="009673AA" w:rsidRDefault="009673AA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Varalakshmi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Kosana</w:t>
            </w:r>
            <w:proofErr w:type="spellEnd"/>
          </w:p>
        </w:tc>
        <w:tc>
          <w:tcPr>
            <w:tcW w:w="2430" w:type="dxa"/>
          </w:tcPr>
          <w:p w14:paraId="04A3CD7C" w14:textId="3234C175" w:rsidR="009673AA" w:rsidRDefault="00471436" w:rsidP="009673A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</w:t>
            </w:r>
            <w:proofErr w:type="gramStart"/>
            <w:r w:rsidR="00A12FB8" w:rsidRPr="00A12FB8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nd</w:t>
            </w:r>
            <w:r w:rsidR="00A12FB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009673A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Jan</w:t>
            </w:r>
            <w:proofErr w:type="gramEnd"/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472D8"/>
    <w:rsid w:val="00084312"/>
    <w:rsid w:val="00096226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22877"/>
    <w:rsid w:val="00454A4A"/>
    <w:rsid w:val="00471436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9673AA"/>
    <w:rsid w:val="00A12FB8"/>
    <w:rsid w:val="00A346E1"/>
    <w:rsid w:val="00A34A03"/>
    <w:rsid w:val="00A37421"/>
    <w:rsid w:val="00C87374"/>
    <w:rsid w:val="00CB2CCB"/>
    <w:rsid w:val="00CB743E"/>
    <w:rsid w:val="00CC56F0"/>
    <w:rsid w:val="00DF1076"/>
    <w:rsid w:val="00F1260F"/>
    <w:rsid w:val="00F905D8"/>
    <w:rsid w:val="00FE1ED0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26</cp:revision>
  <dcterms:created xsi:type="dcterms:W3CDTF">2022-03-08T06:22:00Z</dcterms:created>
  <dcterms:modified xsi:type="dcterms:W3CDTF">2023-01-05T06:33:00Z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