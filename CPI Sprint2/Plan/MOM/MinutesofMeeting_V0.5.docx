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F653" w14:textId="2B8F33A6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Group </w:t>
      </w:r>
      <w:r w:rsidR="0020942D" w:rsidRPr="58E69E57">
        <w:rPr>
          <w:rFonts w:ascii="Calibri" w:eastAsia="Calibri" w:hAnsi="Calibri" w:cs="Calibri"/>
          <w:color w:val="000000" w:themeColor="text1"/>
          <w:sz w:val="48"/>
          <w:szCs w:val="48"/>
        </w:rPr>
        <w:t>2</w:t>
      </w: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– Day </w:t>
      </w:r>
      <w:r w:rsidR="00D752CF">
        <w:rPr>
          <w:rFonts w:ascii="Calibri" w:eastAsia="Calibri" w:hAnsi="Calibri" w:cs="Calibri"/>
          <w:color w:val="000000" w:themeColor="text1"/>
          <w:sz w:val="48"/>
          <w:szCs w:val="48"/>
        </w:rPr>
        <w:t>5</w:t>
      </w:r>
    </w:p>
    <w:p w14:paraId="6B61E179" w14:textId="2513DD10" w:rsidR="004220B0" w:rsidRPr="004220B0" w:rsidRDefault="79782F53" w:rsidP="74DC38EE">
      <w:pPr>
        <w:jc w:val="center"/>
        <w:rPr>
          <w:del w:id="0" w:author="Coordinator[Faculty]" w:date="2023-01-04T07:11:00Z"/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3DFC007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0C6D68EC" w14:textId="2513DD10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2B9AF394" w14:textId="066B48CE" w:rsidR="00546E7C" w:rsidRPr="00546E7C" w:rsidRDefault="00546E7C" w:rsidP="00546E7C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546E7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&lt;0</w:t>
      </w:r>
      <w:r w:rsidR="00D752CF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6</w:t>
      </w:r>
      <w:r w:rsidRPr="00546E7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-01-2023&gt;</w:t>
      </w:r>
    </w:p>
    <w:p w14:paraId="403957B5" w14:textId="6231CD39" w:rsidR="79782F53" w:rsidRPr="00020396" w:rsidRDefault="79782F53" w:rsidP="0002039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F9E4DA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r w:rsidR="00F905D8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code requirements </w:t>
      </w:r>
    </w:p>
    <w:p w14:paraId="625693D2" w14:textId="4C84EDDB" w:rsidR="00020396" w:rsidRPr="00020396" w:rsidRDefault="00020396" w:rsidP="00020396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Making Corrections in HLD LLD</w:t>
      </w:r>
    </w:p>
    <w:p w14:paraId="305609B6" w14:textId="6C9A346B" w:rsidR="39E63A3F" w:rsidRDefault="00020396" w:rsidP="74DC38E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Discuss multifiles</w:t>
      </w:r>
      <w:r w:rsidR="00546E7C">
        <w:rPr>
          <w:color w:val="000000" w:themeColor="text1"/>
          <w:sz w:val="24"/>
          <w:szCs w:val="24"/>
          <w:lang w:val="en-US"/>
        </w:rPr>
        <w:t xml:space="preserve"> and make file concepts</w:t>
      </w:r>
      <w:r>
        <w:rPr>
          <w:color w:val="000000" w:themeColor="text1"/>
          <w:sz w:val="24"/>
          <w:szCs w:val="24"/>
          <w:lang w:val="en-US"/>
        </w:rPr>
        <w:t xml:space="preserve"> for the case study</w:t>
      </w:r>
    </w:p>
    <w:p w14:paraId="6F721123" w14:textId="104F5B16" w:rsidR="79782F53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DA3B4D" w14:textId="5F87CC91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00C75FA1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14:paraId="439C3F29" w14:textId="77777777" w:rsidTr="00C75FA1">
        <w:tc>
          <w:tcPr>
            <w:tcW w:w="3450" w:type="dxa"/>
          </w:tcPr>
          <w:p w14:paraId="79BCB8B3" w14:textId="77777777" w:rsidR="00020396" w:rsidRPr="00020396" w:rsidRDefault="00020396" w:rsidP="00020396">
            <w:pP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 w:rsidRPr="0002039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Discuss code requirements </w:t>
            </w:r>
          </w:p>
          <w:p w14:paraId="71D194F2" w14:textId="249419E6" w:rsidR="74DC38EE" w:rsidRDefault="74DC38EE" w:rsidP="00020396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49F4A32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Deepthi J</w:t>
            </w:r>
          </w:p>
          <w:p w14:paraId="76783C87" w14:textId="4AC83969" w:rsidR="00A85B20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Sai Sudheshna Revuri</w:t>
            </w:r>
          </w:p>
        </w:tc>
        <w:tc>
          <w:tcPr>
            <w:tcW w:w="2430" w:type="dxa"/>
          </w:tcPr>
          <w:p w14:paraId="5E8FF785" w14:textId="66A6501F" w:rsidR="74DC38EE" w:rsidRDefault="00D752CF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6</w:t>
            </w:r>
            <w:r w:rsidR="004F478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</w:t>
            </w:r>
            <w:r w:rsidR="0036592A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21F8C86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  <w:tr w:rsidR="74DC38EE" w14:paraId="500D3438" w14:textId="77777777" w:rsidTr="00C75FA1">
        <w:tc>
          <w:tcPr>
            <w:tcW w:w="3450" w:type="dxa"/>
          </w:tcPr>
          <w:p w14:paraId="5571C604" w14:textId="77777777" w:rsidR="00020396" w:rsidRPr="00020396" w:rsidRDefault="00020396" w:rsidP="00020396">
            <w:pPr>
              <w:rPr>
                <w:rStyle w:val="normaltextrun"/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 w:rsidRPr="0002039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Making Corrections in HLD LLD</w:t>
            </w:r>
          </w:p>
          <w:p w14:paraId="77D20657" w14:textId="67F0733A" w:rsidR="74DC38EE" w:rsidRDefault="74DC38EE" w:rsidP="00020396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top w:val="single" w:sz="4" w:space="0" w:color="auto"/>
              <w:bottom w:val="single" w:sz="4" w:space="0" w:color="auto"/>
            </w:tcBorders>
          </w:tcPr>
          <w:p w14:paraId="4A7EDD1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Rasheeda Begum Shaik</w:t>
            </w:r>
          </w:p>
          <w:p w14:paraId="3D6D4DF1" w14:textId="74370C28" w:rsidR="00A85B20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Vijaya Jangala</w:t>
            </w:r>
          </w:p>
        </w:tc>
        <w:tc>
          <w:tcPr>
            <w:tcW w:w="2430" w:type="dxa"/>
          </w:tcPr>
          <w:p w14:paraId="4FBD1682" w14:textId="51F61733" w:rsidR="74DC38EE" w:rsidRDefault="00D752CF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6</w:t>
            </w:r>
            <w:r w:rsidR="001A1409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</w:t>
            </w:r>
            <w:r w:rsidR="00536933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44367401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  <w:tr w:rsidR="74DC38EE" w14:paraId="1FC42219" w14:textId="77777777" w:rsidTr="00C75FA1">
        <w:trPr>
          <w:trHeight w:val="570"/>
        </w:trPr>
        <w:tc>
          <w:tcPr>
            <w:tcW w:w="3450" w:type="dxa"/>
          </w:tcPr>
          <w:p w14:paraId="6E148DB5" w14:textId="5970D4D9" w:rsidR="004220B0" w:rsidRPr="004220B0" w:rsidRDefault="004220B0" w:rsidP="004220B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4220B0">
              <w:rPr>
                <w:color w:val="000000" w:themeColor="text1"/>
                <w:sz w:val="24"/>
                <w:szCs w:val="24"/>
                <w:lang w:val="en-US"/>
              </w:rPr>
              <w:t>Discuss multifiles</w:t>
            </w:r>
            <w:r w:rsidR="00546E7C">
              <w:rPr>
                <w:color w:val="000000" w:themeColor="text1"/>
                <w:sz w:val="24"/>
                <w:szCs w:val="24"/>
                <w:lang w:val="en-US"/>
              </w:rPr>
              <w:t xml:space="preserve"> make file concepts</w:t>
            </w:r>
            <w:r w:rsidRPr="004220B0">
              <w:rPr>
                <w:color w:val="000000" w:themeColor="text1"/>
                <w:sz w:val="24"/>
                <w:szCs w:val="24"/>
                <w:lang w:val="en-US"/>
              </w:rPr>
              <w:t xml:space="preserve"> for the case study</w:t>
            </w:r>
          </w:p>
          <w:p w14:paraId="3CEECCAB" w14:textId="20D387FC" w:rsidR="74DC38EE" w:rsidRPr="001A1409" w:rsidRDefault="74DC38EE" w:rsidP="74DC38EE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091FB168" w14:textId="1ACC10BC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Varalakshmi Kosana</w:t>
            </w:r>
          </w:p>
        </w:tc>
        <w:tc>
          <w:tcPr>
            <w:tcW w:w="2430" w:type="dxa"/>
          </w:tcPr>
          <w:p w14:paraId="04A3CD7C" w14:textId="3098C41F" w:rsidR="74DC38EE" w:rsidRDefault="00D752CF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7</w:t>
            </w:r>
            <w:r w:rsidR="1AEECBBE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</w:t>
            </w:r>
            <w:r w:rsidR="001A1409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5835ED75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D99A50" w14:textId="3588E567" w:rsidR="74DC38EE" w:rsidRDefault="74DC38EE" w:rsidP="74DC38EE"/>
    <w:sectPr w:rsidR="74DC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0396"/>
    <w:rsid w:val="0002334C"/>
    <w:rsid w:val="000472D8"/>
    <w:rsid w:val="00084312"/>
    <w:rsid w:val="000F7054"/>
    <w:rsid w:val="001A1409"/>
    <w:rsid w:val="001D334A"/>
    <w:rsid w:val="001E6A40"/>
    <w:rsid w:val="0020942D"/>
    <w:rsid w:val="00273026"/>
    <w:rsid w:val="00284396"/>
    <w:rsid w:val="00344D6B"/>
    <w:rsid w:val="0036592A"/>
    <w:rsid w:val="003E1CFC"/>
    <w:rsid w:val="004220B0"/>
    <w:rsid w:val="00422877"/>
    <w:rsid w:val="00454A4A"/>
    <w:rsid w:val="00485CDF"/>
    <w:rsid w:val="00497D49"/>
    <w:rsid w:val="004B1060"/>
    <w:rsid w:val="004D16F2"/>
    <w:rsid w:val="004F4782"/>
    <w:rsid w:val="00536933"/>
    <w:rsid w:val="00546E7C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A85B20"/>
    <w:rsid w:val="00C75FA1"/>
    <w:rsid w:val="00C87374"/>
    <w:rsid w:val="00CB2CCB"/>
    <w:rsid w:val="00CB743E"/>
    <w:rsid w:val="00D752CF"/>
    <w:rsid w:val="00DF1076"/>
    <w:rsid w:val="00F1260F"/>
    <w:rsid w:val="00F905D8"/>
    <w:rsid w:val="0121E19A"/>
    <w:rsid w:val="015EF20E"/>
    <w:rsid w:val="019850B1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E0B10E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3CC9A2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AEECBBE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1F8C86B"/>
    <w:rsid w:val="235394D0"/>
    <w:rsid w:val="23BE7AC7"/>
    <w:rsid w:val="244E5B4B"/>
    <w:rsid w:val="24919F5E"/>
    <w:rsid w:val="2520CC66"/>
    <w:rsid w:val="25439698"/>
    <w:rsid w:val="25DA2B2B"/>
    <w:rsid w:val="25E33D01"/>
    <w:rsid w:val="26D36971"/>
    <w:rsid w:val="270490E8"/>
    <w:rsid w:val="27719129"/>
    <w:rsid w:val="27BF5E92"/>
    <w:rsid w:val="27DD3E86"/>
    <w:rsid w:val="2874B51A"/>
    <w:rsid w:val="28D515BC"/>
    <w:rsid w:val="2A6FAAF0"/>
    <w:rsid w:val="2B4B80B3"/>
    <w:rsid w:val="2B9F4A45"/>
    <w:rsid w:val="2C6A3B3C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6B47409"/>
    <w:rsid w:val="3768CDF0"/>
    <w:rsid w:val="37EC6562"/>
    <w:rsid w:val="3856AAFA"/>
    <w:rsid w:val="38B9F6C8"/>
    <w:rsid w:val="39E63A3F"/>
    <w:rsid w:val="3B08E033"/>
    <w:rsid w:val="3B4939B6"/>
    <w:rsid w:val="3B5D7547"/>
    <w:rsid w:val="3B61A47D"/>
    <w:rsid w:val="3BAC1125"/>
    <w:rsid w:val="3C6A578F"/>
    <w:rsid w:val="3C8B861C"/>
    <w:rsid w:val="3DFC0075"/>
    <w:rsid w:val="3E3D6A97"/>
    <w:rsid w:val="3E4080F5"/>
    <w:rsid w:val="3E8F924C"/>
    <w:rsid w:val="3F2DD880"/>
    <w:rsid w:val="3F7B2999"/>
    <w:rsid w:val="3F887C75"/>
    <w:rsid w:val="3F8D0A90"/>
    <w:rsid w:val="3FCF596A"/>
    <w:rsid w:val="3FD93AF8"/>
    <w:rsid w:val="3FDC5156"/>
    <w:rsid w:val="3FF8BC49"/>
    <w:rsid w:val="404ACF54"/>
    <w:rsid w:val="4081E4B0"/>
    <w:rsid w:val="420B7D90"/>
    <w:rsid w:val="42958E2C"/>
    <w:rsid w:val="42C01D37"/>
    <w:rsid w:val="42F6FBCF"/>
    <w:rsid w:val="431E09B2"/>
    <w:rsid w:val="433AEE62"/>
    <w:rsid w:val="44367401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113F0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AE97798"/>
    <w:rsid w:val="4B0E9059"/>
    <w:rsid w:val="4B7968AE"/>
    <w:rsid w:val="4BF99C78"/>
    <w:rsid w:val="4C9E7564"/>
    <w:rsid w:val="4D027FB3"/>
    <w:rsid w:val="4D617D6A"/>
    <w:rsid w:val="4DCCB4C6"/>
    <w:rsid w:val="4E1FBD6F"/>
    <w:rsid w:val="4E83534D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35ED75"/>
    <w:rsid w:val="58A400DC"/>
    <w:rsid w:val="58E69E57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6323A5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8AFEFB"/>
    <w:rsid w:val="76D1EC64"/>
    <w:rsid w:val="7736ACC9"/>
    <w:rsid w:val="7744EEC4"/>
    <w:rsid w:val="77B02241"/>
    <w:rsid w:val="784D4AFE"/>
    <w:rsid w:val="78E0BF25"/>
    <w:rsid w:val="794BF2A2"/>
    <w:rsid w:val="79782F53"/>
    <w:rsid w:val="79B9237F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049ff0-ed6c-414d-8515-ef774b4481c0">
      <UserInfo>
        <DisplayName/>
        <AccountId xsi:nil="true"/>
        <AccountType/>
      </UserInfo>
    </SharedWithUsers>
    <MediaLengthInSeconds xmlns="195b1728-e40a-4b73-8d35-ba2418e57bd1" xsi:nil="true"/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597A08-80BE-42FB-BCDF-3015D9153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Begum, Shaik Rasheeda</cp:lastModifiedBy>
  <cp:revision>28</cp:revision>
  <dcterms:created xsi:type="dcterms:W3CDTF">2022-03-08T06:22:00Z</dcterms:created>
  <dcterms:modified xsi:type="dcterms:W3CDTF">2023-01-10T04:23:00Z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